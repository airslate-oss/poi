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{{table(tab)}}</w:t>
      </w:r>
      <w:ins w:author="Pavlo Vavilov" w:id="0" w:date="2022-10-26T13:14:11Z">
        <w:r w:rsidDel="00000000" w:rsidR="00000000" w:rsidRPr="00000000">
          <w:rPr>
            <w:rtl w:val="0"/>
          </w:rPr>
          <w:t xml:space="preserve">{{ain}}</w:t>
        </w:r>
      </w:ins>
      <w:r w:rsidDel="00000000" w:rsidR="00000000" w:rsidRPr="00000000">
        <w:rPr>
          <w:rtl w:val="0"/>
        </w:rPr>
        <w:t xml:space="preserve">{{h}}{{aout}}</w:t>
      </w:r>
      <w:del w:author="Pavlo Vavilov" w:id="1" w:date="2022-10-26T13:13:55Z">
        <w:r w:rsidDel="00000000" w:rsidR="00000000" w:rsidRPr="00000000">
          <w:rPr>
            <w:rtl w:val="0"/>
          </w:rPr>
          <w:delText xml:space="preserve">{{$b}}</w:delText>
        </w:r>
      </w:del>
      <w:ins w:author="Pavlo Vavilov" w:id="1" w:date="2022-10-26T13:13:55Z">
        <w:r w:rsidDel="00000000" w:rsidR="00000000" w:rsidRPr="00000000">
          <w:rPr>
            <w:rtl w:val="0"/>
          </w:rPr>
          <w:t xml:space="preserve">{{$b}}</w:t>
        </w:r>
      </w:ins>
      <w:r w:rsidDel="00000000" w:rsidR="00000000" w:rsidRPr="00000000">
        <w:rPr>
          <w:rtl w:val="0"/>
        </w:rPr>
        <w:t xml:space="preserve">{{endtable}}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{{table(tab)}}{{ain}}{{h}}</w:t>
      </w:r>
      <w:ins w:author="Pavlo Vavilov" w:id="2" w:date="2022-10-31T07:57:33Z">
        <w:r w:rsidDel="00000000" w:rsidR="00000000" w:rsidRPr="00000000">
          <w:rPr>
            <w:rtl w:val="0"/>
          </w:rPr>
          <w:t xml:space="preserve">{{aout}}</w:t>
        </w:r>
      </w:ins>
      <w:r w:rsidDel="00000000" w:rsidR="00000000" w:rsidRPr="00000000">
        <w:rPr>
          <w:rtl w:val="0"/>
        </w:rPr>
        <w:t xml:space="preserve">{{$b}}{{endtable}}</w:t>
      </w:r>
    </w:p>
    <w:p w:rsidR="00000000" w:rsidDel="00000000" w:rsidP="00000000" w:rsidRDefault="00000000" w:rsidRPr="00000000" w14:paraId="00000004">
      <w:pPr>
        <w:rPr>
          <w:del w:author="Pavlo Vavilov" w:id="3" w:date="2022-10-31T07:58:08Z"/>
        </w:rPr>
      </w:pPr>
      <w:del w:author="Pavlo Vavilov" w:id="3" w:date="2022-10-31T07:58:08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ns w:author="Pavlo Vavilov" w:id="5" w:date="2022-10-31T07:58:11Z"/>
        </w:rPr>
      </w:pPr>
      <w:r w:rsidDel="00000000" w:rsidR="00000000" w:rsidRPr="00000000">
        <w:rPr>
          <w:rtl w:val="0"/>
        </w:rPr>
        <w:t xml:space="preserve">{{table(tab)}}{{ain}}{{h}}{{aout}}{{$b}}</w:t>
      </w:r>
      <w:del w:author="Pavlo Vavilov" w:id="4" w:date="2022-10-31T07:57:57Z">
        <w:r w:rsidDel="00000000" w:rsidR="00000000" w:rsidRPr="00000000">
          <w:rPr>
            <w:rtl w:val="0"/>
          </w:rPr>
          <w:delText xml:space="preserve">{{$b}}</w:delText>
        </w:r>
      </w:del>
      <w:r w:rsidDel="00000000" w:rsidR="00000000" w:rsidRPr="00000000">
        <w:rPr>
          <w:rtl w:val="0"/>
        </w:rPr>
        <w:t xml:space="preserve">{{endtable}}</w:t>
      </w:r>
      <w:ins w:author="Pavlo Vavilov" w:id="5" w:date="2022-10-31T07:58:1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7">
      <w:pPr>
        <w:rPr>
          <w:ins w:author="Pavlo Vavilov" w:id="5" w:date="2022-10-31T07:58:11Z"/>
        </w:rPr>
      </w:pPr>
      <w:ins w:author="Pavlo Vavilov" w:id="5" w:date="2022-10-31T07:58:1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8">
      <w:pPr>
        <w:rPr>
          <w:ins w:author="Pavlo Vavilov" w:id="5" w:date="2022-10-31T07:58:11Z"/>
        </w:rPr>
      </w:pPr>
      <w:ins w:author="Pavlo Vavilov" w:id="5" w:date="2022-10-31T07:58:1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9">
      <w:pPr>
        <w:rPr/>
      </w:pPr>
      <w:ins w:author="Pavlo Vavilov" w:id="5" w:date="2022-10-31T07:58:11Z">
        <w:r w:rsidDel="00000000" w:rsidR="00000000" w:rsidRPr="00000000">
          <w:rPr>
            <w:rtl w:val="0"/>
          </w:rPr>
          <w:t xml:space="preserve">{{table(tab)}}{{ain}}{{h}}{{aout}}{{$b}}{{endtable}}</w:t>
        </w:r>
      </w:ins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